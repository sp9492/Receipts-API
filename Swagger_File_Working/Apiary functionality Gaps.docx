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A61" w:rsidRDefault="00B91D56"/>
    <w:p w:rsidR="00000480" w:rsidRDefault="00000480"/>
    <w:p w:rsidR="00000480" w:rsidRPr="00000480" w:rsidRDefault="00000480" w:rsidP="00000480">
      <w:pPr>
        <w:shd w:val="clear" w:color="auto" w:fill="FEFEFE"/>
        <w:spacing w:before="750" w:after="75"/>
        <w:outlineLvl w:val="1"/>
        <w:rPr>
          <w:rFonts w:ascii="Segoe UI" w:eastAsia="Times New Roman" w:hAnsi="Segoe UI" w:cs="Segoe UI"/>
          <w:color w:val="343948"/>
          <w:sz w:val="57"/>
          <w:szCs w:val="57"/>
        </w:rPr>
      </w:pPr>
      <w:r w:rsidRPr="00000480">
        <w:rPr>
          <w:rFonts w:ascii="Segoe UI" w:eastAsia="Times New Roman" w:hAnsi="Segoe UI" w:cs="Segoe UI"/>
          <w:color w:val="343948"/>
          <w:sz w:val="57"/>
          <w:szCs w:val="57"/>
        </w:rPr>
        <w:t>Supported Apiary functionality for Swagger projects</w:t>
      </w:r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5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Editor</w:t>
        </w:r>
      </w:hyperlink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6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Documentation</w:t>
        </w:r>
      </w:hyperlink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7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Mock Server</w:t>
        </w:r>
      </w:hyperlink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8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Console and Proxy</w:t>
        </w:r>
      </w:hyperlink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9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GitHub Sync</w:t>
        </w:r>
      </w:hyperlink>
      <w:r w:rsidR="00000480" w:rsidRPr="00000480">
        <w:rPr>
          <w:rFonts w:ascii="Segoe UI" w:eastAsia="Times New Roman" w:hAnsi="Segoe UI" w:cs="Segoe UI"/>
          <w:color w:val="51576E"/>
          <w:sz w:val="24"/>
          <w:szCs w:val="24"/>
        </w:rPr>
        <w:t> and </w:t>
      </w:r>
      <w:hyperlink r:id="rId10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GitHub Integration</w:t>
        </w:r>
      </w:hyperlink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11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API Inspector</w:t>
        </w:r>
      </w:hyperlink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12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CLI Client</w:t>
        </w:r>
      </w:hyperlink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13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Style Guide</w:t>
        </w:r>
      </w:hyperlink>
    </w:p>
    <w:p w:rsidR="00000480" w:rsidRPr="00000480" w:rsidRDefault="00B91D56" w:rsidP="00000480">
      <w:pPr>
        <w:numPr>
          <w:ilvl w:val="0"/>
          <w:numId w:val="1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14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Testing service and Dredd Testing Tool (CLI)</w:t>
        </w:r>
      </w:hyperlink>
    </w:p>
    <w:p w:rsidR="00000480" w:rsidRPr="00000480" w:rsidRDefault="00000480" w:rsidP="00000480">
      <w:pPr>
        <w:shd w:val="clear" w:color="auto" w:fill="FEFEFE"/>
        <w:spacing w:before="750" w:after="75"/>
        <w:outlineLvl w:val="2"/>
        <w:rPr>
          <w:rFonts w:ascii="Segoe UI" w:eastAsia="Times New Roman" w:hAnsi="Segoe UI" w:cs="Segoe UI"/>
          <w:color w:val="343948"/>
          <w:sz w:val="45"/>
          <w:szCs w:val="45"/>
        </w:rPr>
      </w:pPr>
      <w:r w:rsidRPr="00000480">
        <w:rPr>
          <w:rFonts w:ascii="Segoe UI" w:eastAsia="Times New Roman" w:hAnsi="Segoe UI" w:cs="Segoe UI"/>
          <w:color w:val="343948"/>
          <w:sz w:val="45"/>
          <w:szCs w:val="45"/>
        </w:rPr>
        <w:t>Known limitations</w:t>
      </w:r>
    </w:p>
    <w:p w:rsidR="00F76B32" w:rsidRDefault="00F76B32" w:rsidP="00000480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 xml:space="preserve">Only supports Swagger 2.0, not Open API specifications 3.0. </w:t>
      </w:r>
    </w:p>
    <w:p w:rsidR="00000480" w:rsidRPr="00000480" w:rsidRDefault="00B91D56" w:rsidP="00000480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 xml:space="preserve">Both API Blueprint and Swagger 2.0 only supports </w:t>
      </w:r>
      <w:r w:rsidR="00F76B32">
        <w:rPr>
          <w:rFonts w:ascii="Segoe UI" w:eastAsia="Times New Roman" w:hAnsi="Segoe UI" w:cs="Segoe UI"/>
          <w:color w:val="51576E"/>
          <w:sz w:val="24"/>
          <w:szCs w:val="24"/>
        </w:rPr>
        <w:t xml:space="preserve">one </w:t>
      </w:r>
      <w:r>
        <w:rPr>
          <w:rFonts w:ascii="Segoe UI" w:eastAsia="Times New Roman" w:hAnsi="Segoe UI" w:cs="Segoe UI"/>
          <w:color w:val="51576E"/>
          <w:sz w:val="24"/>
          <w:szCs w:val="24"/>
        </w:rPr>
        <w:t>end point</w:t>
      </w:r>
      <w:bookmarkStart w:id="0" w:name="_GoBack"/>
      <w:bookmarkEnd w:id="0"/>
      <w:r w:rsidR="00F76B32">
        <w:rPr>
          <w:rFonts w:ascii="Segoe UI" w:eastAsia="Times New Roman" w:hAnsi="Segoe UI" w:cs="Segoe UI"/>
          <w:color w:val="51576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51576E"/>
          <w:sz w:val="24"/>
          <w:szCs w:val="24"/>
        </w:rPr>
        <w:t>whereas Open API specification 3.0 (Swagger 3</w:t>
      </w:r>
      <w:r w:rsidR="00F76B32">
        <w:rPr>
          <w:rFonts w:ascii="Segoe UI" w:eastAsia="Times New Roman" w:hAnsi="Segoe UI" w:cs="Segoe UI"/>
          <w:color w:val="51576E"/>
          <w:sz w:val="24"/>
          <w:szCs w:val="24"/>
        </w:rPr>
        <w:t>.0</w:t>
      </w:r>
      <w:r>
        <w:rPr>
          <w:rFonts w:ascii="Segoe UI" w:eastAsia="Times New Roman" w:hAnsi="Segoe UI" w:cs="Segoe UI"/>
          <w:color w:val="51576E"/>
          <w:sz w:val="24"/>
          <w:szCs w:val="24"/>
        </w:rPr>
        <w:t>)</w:t>
      </w:r>
      <w:r w:rsidR="00F76B32">
        <w:rPr>
          <w:rFonts w:ascii="Segoe UI" w:eastAsia="Times New Roman" w:hAnsi="Segoe UI" w:cs="Segoe UI"/>
          <w:color w:val="51576E"/>
          <w:sz w:val="24"/>
          <w:szCs w:val="24"/>
        </w:rPr>
        <w:t xml:space="preserve"> support</w:t>
      </w:r>
      <w:r>
        <w:rPr>
          <w:rFonts w:ascii="Segoe UI" w:eastAsia="Times New Roman" w:hAnsi="Segoe UI" w:cs="Segoe UI"/>
          <w:color w:val="51576E"/>
          <w:sz w:val="24"/>
          <w:szCs w:val="24"/>
        </w:rPr>
        <w:t>s</w:t>
      </w:r>
      <w:r w:rsidR="00F76B32">
        <w:rPr>
          <w:rFonts w:ascii="Segoe UI" w:eastAsia="Times New Roman" w:hAnsi="Segoe UI" w:cs="Segoe UI"/>
          <w:color w:val="51576E"/>
          <w:sz w:val="24"/>
          <w:szCs w:val="24"/>
        </w:rPr>
        <w:t xml:space="preserve"> multiple end points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External documentation as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externalDocs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is not yet supported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Default response is not yet supported</w:t>
      </w:r>
      <w:r>
        <w:rPr>
          <w:rFonts w:ascii="Segoe UI" w:eastAsia="Times New Roman" w:hAnsi="Segoe UI" w:cs="Segoe UI"/>
          <w:color w:val="51576E"/>
          <w:sz w:val="24"/>
          <w:szCs w:val="24"/>
        </w:rPr>
        <w:t>. Does not display sample payloads.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Tags have limited support. If there are items with multiple tags, the tags will be ignored.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Certain metadata is not used, such as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contact,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license,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and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termsOfService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The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deprecated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value on an </w:t>
      </w:r>
      <w:hyperlink r:id="rId15" w:anchor="operation-object" w:history="1">
        <w:r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Operation Object</w:t>
        </w:r>
      </w:hyperlink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is currently not supported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The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formData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parameters are currently </w:t>
      </w:r>
      <w:del w:id="1" w:author="Unknown">
        <w:r w:rsidRPr="00000480">
          <w:rPr>
            <w:rFonts w:ascii="Segoe UI" w:eastAsia="Times New Roman" w:hAnsi="Segoe UI" w:cs="Segoe UI"/>
            <w:color w:val="51576E"/>
            <w:sz w:val="24"/>
            <w:szCs w:val="24"/>
          </w:rPr>
          <w:delText>not</w:delText>
        </w:r>
      </w:del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supported with GET operations (including Path). POST support is limited.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ssv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,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tsv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and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pipes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values for </w:t>
      </w:r>
      <w:r w:rsidRPr="00000480">
        <w:rPr>
          <w:rFonts w:ascii="Consolas" w:eastAsia="Times New Roman" w:hAnsi="Consolas" w:cs="Consolas"/>
          <w:color w:val="E02E37"/>
          <w:sz w:val="20"/>
          <w:szCs w:val="20"/>
          <w:bdr w:val="single" w:sz="6" w:space="0" w:color="F0F4F7" w:frame="1"/>
          <w:shd w:val="clear" w:color="auto" w:fill="F7F8F9"/>
        </w:rPr>
        <w:t>collectionFormat</w:t>
      </w: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on a Parameter Object are not supported.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Array type in form parameters is not supported.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JSON Examples are not generated from JSON Schemas that contain circular references.</w:t>
      </w:r>
    </w:p>
    <w:p w:rsidR="00000480" w:rsidRPr="00000480" w:rsidRDefault="00000480" w:rsidP="00000480">
      <w:pPr>
        <w:numPr>
          <w:ilvl w:val="0"/>
          <w:numId w:val="2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Multi-file referencing is not supported.</w:t>
      </w:r>
    </w:p>
    <w:p w:rsidR="00000480" w:rsidRDefault="00000480" w:rsidP="00000480">
      <w:pPr>
        <w:numPr>
          <w:ilvl w:val="0"/>
          <w:numId w:val="2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lastRenderedPageBreak/>
        <w:t>API key defined in security section of Swagger description is not visible in request header when performing a call in Console.</w:t>
      </w:r>
    </w:p>
    <w:p w:rsidR="00DA2515" w:rsidRDefault="00035E6A" w:rsidP="00DA2515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>Versioning of API is not supported</w:t>
      </w:r>
      <w:r w:rsidR="00A76CAA">
        <w:rPr>
          <w:rFonts w:ascii="Segoe UI" w:eastAsia="Times New Roman" w:hAnsi="Segoe UI" w:cs="Segoe UI"/>
          <w:color w:val="51576E"/>
          <w:sz w:val="24"/>
          <w:szCs w:val="24"/>
        </w:rPr>
        <w:t>.</w:t>
      </w:r>
    </w:p>
    <w:p w:rsidR="00035E6A" w:rsidRDefault="000F6870" w:rsidP="00DA2515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 xml:space="preserve">Comparing of </w:t>
      </w:r>
      <w:r w:rsidR="00035E6A">
        <w:rPr>
          <w:rFonts w:ascii="Segoe UI" w:eastAsia="Times New Roman" w:hAnsi="Segoe UI" w:cs="Segoe UI"/>
          <w:color w:val="51576E"/>
          <w:sz w:val="24"/>
          <w:szCs w:val="24"/>
        </w:rPr>
        <w:t>different versions of APIs is not supported</w:t>
      </w:r>
      <w:r w:rsidR="00A76CAA">
        <w:rPr>
          <w:rFonts w:ascii="Segoe UI" w:eastAsia="Times New Roman" w:hAnsi="Segoe UI" w:cs="Segoe UI"/>
          <w:color w:val="51576E"/>
          <w:sz w:val="24"/>
          <w:szCs w:val="24"/>
        </w:rPr>
        <w:t>.</w:t>
      </w:r>
      <w:r w:rsidR="00035E6A">
        <w:rPr>
          <w:rFonts w:ascii="Segoe UI" w:eastAsia="Times New Roman" w:hAnsi="Segoe UI" w:cs="Segoe UI"/>
          <w:color w:val="51576E"/>
          <w:sz w:val="24"/>
          <w:szCs w:val="24"/>
        </w:rPr>
        <w:t xml:space="preserve"> </w:t>
      </w:r>
    </w:p>
    <w:p w:rsidR="006A1BD3" w:rsidRDefault="00B911A2" w:rsidP="00DA2515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>Does not provide dropdown list of enum values during “Try”</w:t>
      </w:r>
      <w:r w:rsidR="000F6870">
        <w:rPr>
          <w:rFonts w:ascii="Segoe UI" w:eastAsia="Times New Roman" w:hAnsi="Segoe UI" w:cs="Segoe UI"/>
          <w:color w:val="51576E"/>
          <w:sz w:val="24"/>
          <w:szCs w:val="24"/>
        </w:rPr>
        <w:t>.</w:t>
      </w:r>
    </w:p>
    <w:p w:rsidR="004B55D2" w:rsidRDefault="006A1BD3" w:rsidP="00DA2515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 xml:space="preserve">I was unable to use Try feature, </w:t>
      </w:r>
      <w:r w:rsidR="004B55D2">
        <w:rPr>
          <w:rFonts w:ascii="Segoe UI" w:eastAsia="Times New Roman" w:hAnsi="Segoe UI" w:cs="Segoe UI"/>
          <w:color w:val="51576E"/>
          <w:sz w:val="24"/>
          <w:szCs w:val="24"/>
        </w:rPr>
        <w:t>it is unclear where to enter authentication details</w:t>
      </w:r>
      <w:r w:rsidR="000F6870">
        <w:rPr>
          <w:rFonts w:ascii="Segoe UI" w:eastAsia="Times New Roman" w:hAnsi="Segoe UI" w:cs="Segoe UI"/>
          <w:color w:val="51576E"/>
          <w:sz w:val="24"/>
          <w:szCs w:val="24"/>
        </w:rPr>
        <w:t>.</w:t>
      </w:r>
    </w:p>
    <w:p w:rsidR="00B911A2" w:rsidRDefault="004B55D2" w:rsidP="00DA2515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>Displays weird language in the example</w:t>
      </w:r>
      <w:r w:rsidR="000F6870">
        <w:rPr>
          <w:rFonts w:ascii="Segoe UI" w:eastAsia="Times New Roman" w:hAnsi="Segoe UI" w:cs="Segoe UI"/>
          <w:color w:val="51576E"/>
          <w:sz w:val="24"/>
          <w:szCs w:val="24"/>
        </w:rPr>
        <w:t>.</w:t>
      </w:r>
    </w:p>
    <w:p w:rsidR="00D7392B" w:rsidRDefault="00D7392B" w:rsidP="00DA2515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>Cannot directly save specification file in local drive</w:t>
      </w:r>
      <w:r w:rsidR="000F6870">
        <w:rPr>
          <w:rFonts w:ascii="Segoe UI" w:eastAsia="Times New Roman" w:hAnsi="Segoe UI" w:cs="Segoe UI"/>
          <w:color w:val="51576E"/>
          <w:sz w:val="24"/>
          <w:szCs w:val="24"/>
        </w:rPr>
        <w:t>, have to copy/paste in a local text editor and save.</w:t>
      </w:r>
    </w:p>
    <w:p w:rsidR="000F6870" w:rsidRDefault="000F6870" w:rsidP="00DA2515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>Cannot convert Swagger/API Blueprint specification to/from yaml/json formats</w:t>
      </w:r>
      <w:r w:rsidR="00FB0003">
        <w:rPr>
          <w:rFonts w:ascii="Segoe UI" w:eastAsia="Times New Roman" w:hAnsi="Segoe UI" w:cs="Segoe UI"/>
          <w:color w:val="51576E"/>
          <w:sz w:val="24"/>
          <w:szCs w:val="24"/>
        </w:rPr>
        <w:t>.</w:t>
      </w:r>
    </w:p>
    <w:p w:rsidR="000F6870" w:rsidRPr="00000480" w:rsidRDefault="00FB0003" w:rsidP="00DA2515">
      <w:pPr>
        <w:numPr>
          <w:ilvl w:val="0"/>
          <w:numId w:val="2"/>
        </w:numPr>
        <w:shd w:val="clear" w:color="auto" w:fill="FFFF00"/>
        <w:rPr>
          <w:rFonts w:ascii="Segoe UI" w:eastAsia="Times New Roman" w:hAnsi="Segoe UI" w:cs="Segoe UI"/>
          <w:color w:val="51576E"/>
          <w:sz w:val="24"/>
          <w:szCs w:val="24"/>
        </w:rPr>
      </w:pPr>
      <w:r>
        <w:rPr>
          <w:rFonts w:ascii="Segoe UI" w:eastAsia="Times New Roman" w:hAnsi="Segoe UI" w:cs="Segoe UI"/>
          <w:color w:val="51576E"/>
          <w:sz w:val="24"/>
          <w:szCs w:val="24"/>
        </w:rPr>
        <w:t>Cannot generate html file from apiary.io editor.</w:t>
      </w:r>
    </w:p>
    <w:p w:rsidR="00000480" w:rsidRPr="00000480" w:rsidRDefault="00B91D56" w:rsidP="00000480">
      <w:pPr>
        <w:shd w:val="clear" w:color="auto" w:fill="FEFEFE"/>
        <w:spacing w:before="750" w:after="75"/>
        <w:outlineLvl w:val="2"/>
        <w:rPr>
          <w:rFonts w:ascii="Segoe UI" w:eastAsia="Times New Roman" w:hAnsi="Segoe UI" w:cs="Segoe UI"/>
          <w:color w:val="343948"/>
          <w:sz w:val="45"/>
          <w:szCs w:val="45"/>
        </w:rPr>
      </w:pPr>
      <w:hyperlink r:id="rId16" w:history="1">
        <w:r w:rsidR="00000480" w:rsidRPr="00000480">
          <w:rPr>
            <w:rFonts w:ascii="Segoe UI" w:eastAsia="Times New Roman" w:hAnsi="Segoe UI" w:cs="Segoe UI"/>
            <w:color w:val="0B95EF"/>
            <w:sz w:val="45"/>
            <w:szCs w:val="45"/>
          </w:rPr>
          <w:t>Apiary vendor extensions</w:t>
        </w:r>
      </w:hyperlink>
    </w:p>
    <w:p w:rsidR="00000480" w:rsidRPr="00000480" w:rsidRDefault="00000480" w:rsidP="00000480">
      <w:pPr>
        <w:shd w:val="clear" w:color="auto" w:fill="FEFEFE"/>
        <w:spacing w:after="100" w:afterAutospacing="1"/>
        <w:rPr>
          <w:rFonts w:ascii="Segoe UI" w:eastAsia="Times New Roman" w:hAnsi="Segoe UI" w:cs="Segoe UI"/>
          <w:color w:val="51576E"/>
          <w:sz w:val="24"/>
          <w:szCs w:val="24"/>
        </w:rPr>
      </w:pPr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While there are things we do not support, there are also things we support that Swagger cannot handle. We are currently working on ways around this, and have used </w:t>
      </w:r>
      <w:hyperlink r:id="rId17" w:history="1">
        <w:r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vendor extensions</w:t>
        </w:r>
      </w:hyperlink>
      <w:r w:rsidRPr="00000480">
        <w:rPr>
          <w:rFonts w:ascii="Segoe UI" w:eastAsia="Times New Roman" w:hAnsi="Segoe UI" w:cs="Segoe UI"/>
          <w:color w:val="51576E"/>
          <w:sz w:val="24"/>
          <w:szCs w:val="24"/>
        </w:rPr>
        <w:t> in one place to provide this additional functionality.</w:t>
      </w:r>
    </w:p>
    <w:p w:rsidR="00000480" w:rsidRPr="00000480" w:rsidRDefault="00000480" w:rsidP="00000480">
      <w:pPr>
        <w:shd w:val="clear" w:color="auto" w:fill="FEFEFE"/>
        <w:outlineLvl w:val="3"/>
        <w:rPr>
          <w:rFonts w:ascii="Segoe UI" w:eastAsia="Times New Roman" w:hAnsi="Segoe UI" w:cs="Segoe UI"/>
          <w:color w:val="343948"/>
          <w:sz w:val="36"/>
          <w:szCs w:val="36"/>
        </w:rPr>
      </w:pPr>
      <w:r w:rsidRPr="00000480">
        <w:rPr>
          <w:rFonts w:ascii="Segoe UI" w:eastAsia="Times New Roman" w:hAnsi="Segoe UI" w:cs="Segoe UI"/>
          <w:color w:val="343948"/>
          <w:sz w:val="36"/>
          <w:szCs w:val="36"/>
        </w:rPr>
        <w:t>Related topics</w:t>
      </w:r>
    </w:p>
    <w:p w:rsidR="00000480" w:rsidRPr="00000480" w:rsidRDefault="00B91D56" w:rsidP="00000480">
      <w:pPr>
        <w:numPr>
          <w:ilvl w:val="0"/>
          <w:numId w:val="3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18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Swagger tutorial</w:t>
        </w:r>
      </w:hyperlink>
    </w:p>
    <w:p w:rsidR="00000480" w:rsidRPr="00000480" w:rsidRDefault="00B91D56" w:rsidP="00000480">
      <w:pPr>
        <w:numPr>
          <w:ilvl w:val="0"/>
          <w:numId w:val="3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19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How to deal with big API Description Document</w:t>
        </w:r>
      </w:hyperlink>
    </w:p>
    <w:p w:rsidR="00000480" w:rsidRPr="00000480" w:rsidRDefault="00B91D56" w:rsidP="00000480">
      <w:pPr>
        <w:numPr>
          <w:ilvl w:val="0"/>
          <w:numId w:val="3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20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How can I find my API name?</w:t>
        </w:r>
      </w:hyperlink>
    </w:p>
    <w:p w:rsidR="00000480" w:rsidRPr="00000480" w:rsidRDefault="00B91D56" w:rsidP="00000480">
      <w:pPr>
        <w:numPr>
          <w:ilvl w:val="0"/>
          <w:numId w:val="3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21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Can I import Swagger into Apiary.io?</w:t>
        </w:r>
      </w:hyperlink>
    </w:p>
    <w:p w:rsidR="00000480" w:rsidRPr="00000480" w:rsidRDefault="00B91D56" w:rsidP="00000480">
      <w:pPr>
        <w:numPr>
          <w:ilvl w:val="0"/>
          <w:numId w:val="3"/>
        </w:numPr>
        <w:shd w:val="clear" w:color="auto" w:fill="FEFEFE"/>
        <w:rPr>
          <w:rFonts w:ascii="Segoe UI" w:eastAsia="Times New Roman" w:hAnsi="Segoe UI" w:cs="Segoe UI"/>
          <w:color w:val="51576E"/>
          <w:sz w:val="24"/>
          <w:szCs w:val="24"/>
        </w:rPr>
      </w:pPr>
      <w:hyperlink r:id="rId22" w:history="1">
        <w:r w:rsidR="00000480" w:rsidRPr="00000480">
          <w:rPr>
            <w:rFonts w:ascii="Segoe UI" w:eastAsia="Times New Roman" w:hAnsi="Segoe UI" w:cs="Segoe UI"/>
            <w:color w:val="0B95EF"/>
            <w:sz w:val="24"/>
            <w:szCs w:val="24"/>
          </w:rPr>
          <w:t>Swagger vendor extensions</w:t>
        </w:r>
      </w:hyperlink>
    </w:p>
    <w:p w:rsidR="00000480" w:rsidRDefault="00000480"/>
    <w:sectPr w:rsidR="0000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5BD"/>
    <w:multiLevelType w:val="multilevel"/>
    <w:tmpl w:val="8112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926BA"/>
    <w:multiLevelType w:val="multilevel"/>
    <w:tmpl w:val="EDD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B740D2"/>
    <w:multiLevelType w:val="multilevel"/>
    <w:tmpl w:val="EF0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0"/>
    <w:rsid w:val="00000480"/>
    <w:rsid w:val="00035E6A"/>
    <w:rsid w:val="000F3DFD"/>
    <w:rsid w:val="000F6870"/>
    <w:rsid w:val="004B55D2"/>
    <w:rsid w:val="0050078F"/>
    <w:rsid w:val="006A1BD3"/>
    <w:rsid w:val="007F219B"/>
    <w:rsid w:val="00953241"/>
    <w:rsid w:val="009C4A72"/>
    <w:rsid w:val="00A21EE2"/>
    <w:rsid w:val="00A76CAA"/>
    <w:rsid w:val="00B911A2"/>
    <w:rsid w:val="00B91D56"/>
    <w:rsid w:val="00D7392B"/>
    <w:rsid w:val="00DA2515"/>
    <w:rsid w:val="00E04CE2"/>
    <w:rsid w:val="00E67BA5"/>
    <w:rsid w:val="00F76B32"/>
    <w:rsid w:val="00F85BC5"/>
    <w:rsid w:val="00FB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636F"/>
  <w15:chartTrackingRefBased/>
  <w15:docId w15:val="{15AA0B02-2CCD-47A0-85E7-F9A2405B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4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04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048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4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4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04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04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04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04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800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piary.io/tools/mock-server" TargetMode="External"/><Relationship Id="rId13" Type="http://schemas.openxmlformats.org/officeDocument/2006/relationships/hyperlink" Target="https://help.apiary.io/tools/style-guide" TargetMode="External"/><Relationship Id="rId18" Type="http://schemas.openxmlformats.org/officeDocument/2006/relationships/hyperlink" Target="https://help.apiary.io/api_101/swagger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apiary.io/faq/swagger_import/" TargetMode="External"/><Relationship Id="rId7" Type="http://schemas.openxmlformats.org/officeDocument/2006/relationships/hyperlink" Target="https://help.apiary.io/tools/mock-server" TargetMode="External"/><Relationship Id="rId12" Type="http://schemas.openxmlformats.org/officeDocument/2006/relationships/hyperlink" Target="https://help.apiary.io/tools/apiary-cli" TargetMode="External"/><Relationship Id="rId17" Type="http://schemas.openxmlformats.org/officeDocument/2006/relationships/hyperlink" Target="https://help.apiary.io/api_101/swagger-extens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piary.io/api_101/swagger-extensions" TargetMode="External"/><Relationship Id="rId20" Type="http://schemas.openxmlformats.org/officeDocument/2006/relationships/hyperlink" Target="https://help.apiary.io/faq/find-api-n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apiary.io/tools/interactive-documentation" TargetMode="External"/><Relationship Id="rId11" Type="http://schemas.openxmlformats.org/officeDocument/2006/relationships/hyperlink" Target="https://help.apiary.io/tools/api-inspecto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elp.apiary.io/tools/apiary-editor" TargetMode="External"/><Relationship Id="rId15" Type="http://schemas.openxmlformats.org/officeDocument/2006/relationships/hyperlink" Target="https://github.com/OAI/OpenAPI-Specification/blob/master/versions/2.0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elp.apiary.io/tools/github-integration" TargetMode="External"/><Relationship Id="rId19" Type="http://schemas.openxmlformats.org/officeDocument/2006/relationships/hyperlink" Target="https://help.apiary.io/faq/file-siz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piary.io/tools/github-sync" TargetMode="External"/><Relationship Id="rId14" Type="http://schemas.openxmlformats.org/officeDocument/2006/relationships/hyperlink" Target="https://help.apiary.io/tools/automated-testing" TargetMode="External"/><Relationship Id="rId22" Type="http://schemas.openxmlformats.org/officeDocument/2006/relationships/hyperlink" Target="https://help.apiary.io/api_101/swagger-exten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Sunil (CAI - Atlanta)</dc:creator>
  <cp:keywords/>
  <dc:description/>
  <cp:lastModifiedBy>Pandey, Sunil (CAI - Atlanta)</cp:lastModifiedBy>
  <cp:revision>6</cp:revision>
  <dcterms:created xsi:type="dcterms:W3CDTF">2018-09-26T15:39:00Z</dcterms:created>
  <dcterms:modified xsi:type="dcterms:W3CDTF">2018-09-27T15:38:00Z</dcterms:modified>
</cp:coreProperties>
</file>